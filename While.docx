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658CD" w14:textId="42C5B830" w:rsidR="00DF0BCD" w:rsidRDefault="00E62396" w:rsidP="00E62396">
      <w:pPr>
        <w:pStyle w:val="PargrafodaLista"/>
        <w:spacing w:line="36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proofErr w:type="spellStart"/>
      <w:r>
        <w:rPr>
          <w:rFonts w:ascii="Arial" w:hAnsi="Arial" w:cs="Arial"/>
          <w:b/>
          <w:bCs/>
          <w:sz w:val="28"/>
          <w:szCs w:val="28"/>
        </w:rPr>
        <w:t>While</w:t>
      </w:r>
      <w:proofErr w:type="spellEnd"/>
    </w:p>
    <w:p w14:paraId="6376C67C" w14:textId="5EA9778F" w:rsidR="00D93EB4" w:rsidRDefault="00D93EB4" w:rsidP="00DF0BC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75C8EFA" w14:textId="375C7954" w:rsidR="00E62396" w:rsidRPr="00E62396" w:rsidRDefault="00E62396" w:rsidP="00E62396">
      <w:pPr>
        <w:pStyle w:val="PargrafodaLista"/>
        <w:numPr>
          <w:ilvl w:val="0"/>
          <w:numId w:val="7"/>
        </w:num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 w:rsidRPr="00E62396">
        <w:rPr>
          <w:rFonts w:ascii="inherit" w:hAnsi="inherit" w:cs="Arial"/>
          <w:b/>
          <w:bCs/>
          <w:color w:val="000000"/>
          <w:sz w:val="21"/>
          <w:szCs w:val="21"/>
        </w:rPr>
        <w:t>Programa em Java que mostra os números ímpares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  <w:shd w:val="clear" w:color="auto" w:fill="FFFFFF"/>
        </w:rPr>
        <w:t>Escreva um aplicativo em Java mostra todos os números ímpares de 1 até 100.</w:t>
      </w:r>
    </w:p>
    <w:p w14:paraId="71A76C3F" w14:textId="77777777" w:rsidR="00E62396" w:rsidRPr="00E62396" w:rsidRDefault="00E62396" w:rsidP="00E62396">
      <w:pPr>
        <w:pStyle w:val="PargrafodaLista"/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</w:p>
    <w:p w14:paraId="3EC4CD92" w14:textId="1F0F2FE9" w:rsidR="00E62396" w:rsidRDefault="00E62396" w:rsidP="00E62396">
      <w:pPr>
        <w:pStyle w:val="PargrafodaLista"/>
        <w:numPr>
          <w:ilvl w:val="0"/>
          <w:numId w:val="7"/>
        </w:num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 w:rsidRPr="00E62396">
        <w:rPr>
          <w:rFonts w:ascii="inherit" w:hAnsi="inherit" w:cs="Arial"/>
          <w:b/>
          <w:bCs/>
          <w:color w:val="000000"/>
          <w:sz w:val="21"/>
          <w:szCs w:val="21"/>
        </w:rPr>
        <w:t>Programa em Java que mostra os números pares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t>Escreva um aplicativo em Java mostra todos os números pares de 1 até 100.</w:t>
      </w:r>
    </w:p>
    <w:p w14:paraId="24ADB744" w14:textId="77777777" w:rsidR="00E62396" w:rsidRDefault="00E62396" w:rsidP="00E62396">
      <w:pPr>
        <w:pStyle w:val="PargrafodaLista"/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</w:p>
    <w:p w14:paraId="62FFE4B8" w14:textId="77777777" w:rsidR="00E62396" w:rsidRPr="00E62396" w:rsidRDefault="00E62396" w:rsidP="00E62396">
      <w:pPr>
        <w:pStyle w:val="PargrafodaLista"/>
        <w:numPr>
          <w:ilvl w:val="0"/>
          <w:numId w:val="7"/>
        </w:num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 w:rsidRPr="00E62396">
        <w:rPr>
          <w:rFonts w:ascii="inherit" w:hAnsi="inherit" w:cs="Arial"/>
          <w:b/>
          <w:bCs/>
          <w:color w:val="000000"/>
          <w:sz w:val="21"/>
          <w:szCs w:val="21"/>
        </w:rPr>
        <w:t>Programa em Java que mostra os números pares e ímpares</w:t>
      </w:r>
      <w:r w:rsidRPr="00E62396">
        <w:rPr>
          <w:rFonts w:ascii="inherit" w:hAnsi="inherit" w:cs="Arial"/>
          <w:color w:val="000000"/>
          <w:sz w:val="21"/>
          <w:szCs w:val="21"/>
        </w:rPr>
        <w:t> 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t>Escreva um aplicativo em Java que recebe inteiro e mostra os números pares e ímpares (separados), de 1 até esse inteiro.</w:t>
      </w:r>
    </w:p>
    <w:p w14:paraId="0DF64A0D" w14:textId="77777777" w:rsidR="00E62396" w:rsidRPr="00E62396" w:rsidRDefault="00E62396" w:rsidP="00E62396">
      <w:pPr>
        <w:pStyle w:val="PargrafodaLista"/>
        <w:rPr>
          <w:rFonts w:ascii="inherit" w:hAnsi="inherit" w:cs="Arial"/>
          <w:b/>
          <w:bCs/>
          <w:color w:val="000000"/>
          <w:sz w:val="21"/>
          <w:szCs w:val="21"/>
        </w:rPr>
      </w:pPr>
    </w:p>
    <w:p w14:paraId="79DBA98D" w14:textId="77777777" w:rsidR="00E62396" w:rsidRPr="00E62396" w:rsidRDefault="00E62396" w:rsidP="00E62396">
      <w:pPr>
        <w:pStyle w:val="PargrafodaLista"/>
        <w:numPr>
          <w:ilvl w:val="0"/>
          <w:numId w:val="7"/>
        </w:num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 w:rsidRPr="00E62396">
        <w:rPr>
          <w:rFonts w:ascii="inherit" w:hAnsi="inherit" w:cs="Arial"/>
          <w:b/>
          <w:bCs/>
          <w:color w:val="000000"/>
          <w:sz w:val="21"/>
          <w:szCs w:val="21"/>
        </w:rPr>
        <w:t>Programa em Java que calcula a média das notas de uma turma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t>Escreva um programa que pergunte ao usuário quantos alunos tem na sala dele.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t xml:space="preserve">Em seguida, através de um laço </w:t>
      </w:r>
      <w:proofErr w:type="spellStart"/>
      <w:r w:rsidRPr="00E62396">
        <w:rPr>
          <w:rFonts w:ascii="inherit" w:hAnsi="inherit" w:cs="Arial"/>
          <w:color w:val="000000"/>
          <w:sz w:val="21"/>
          <w:szCs w:val="21"/>
        </w:rPr>
        <w:t>while</w:t>
      </w:r>
      <w:proofErr w:type="spellEnd"/>
      <w:r w:rsidRPr="00E62396">
        <w:rPr>
          <w:rFonts w:ascii="inherit" w:hAnsi="inherit" w:cs="Arial"/>
          <w:color w:val="000000"/>
          <w:sz w:val="21"/>
          <w:szCs w:val="21"/>
        </w:rPr>
        <w:t>, pede ao usuário para que entre com as notas de todos os alunos da sala, um por vez.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br/>
      </w:r>
      <w:r w:rsidRPr="00E62396">
        <w:rPr>
          <w:rFonts w:ascii="Tahoma" w:hAnsi="Tahoma" w:cs="Tahoma"/>
          <w:color w:val="000000"/>
          <w:sz w:val="21"/>
          <w:szCs w:val="21"/>
        </w:rPr>
        <w:t>Por fim, o programa mostra a média, aritmética, da turma.</w:t>
      </w:r>
    </w:p>
    <w:p w14:paraId="7B047C62" w14:textId="77777777" w:rsidR="00E62396" w:rsidRPr="00E62396" w:rsidRDefault="00E62396" w:rsidP="00E62396">
      <w:pPr>
        <w:pStyle w:val="PargrafodaLista"/>
        <w:rPr>
          <w:rFonts w:ascii="Tahoma" w:hAnsi="Tahoma" w:cs="Tahoma"/>
          <w:b/>
          <w:bCs/>
          <w:color w:val="000000"/>
          <w:sz w:val="21"/>
          <w:szCs w:val="21"/>
        </w:rPr>
      </w:pPr>
    </w:p>
    <w:p w14:paraId="2E6E3DFA" w14:textId="77777777" w:rsidR="00E62396" w:rsidRPr="00E62396" w:rsidRDefault="00E62396" w:rsidP="00E62396">
      <w:pPr>
        <w:pStyle w:val="PargrafodaLista"/>
        <w:numPr>
          <w:ilvl w:val="0"/>
          <w:numId w:val="7"/>
        </w:num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 w:rsidRPr="00E62396">
        <w:rPr>
          <w:rFonts w:ascii="Tahoma" w:hAnsi="Tahoma" w:cs="Tahoma"/>
          <w:b/>
          <w:bCs/>
          <w:color w:val="000000"/>
          <w:sz w:val="21"/>
          <w:szCs w:val="21"/>
        </w:rPr>
        <w:t>Achando o maior número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Tahoma"/>
          <w:color w:val="000000"/>
          <w:sz w:val="21"/>
          <w:szCs w:val="21"/>
        </w:rPr>
        <w:t>Achar o maior, menor, média e organizar números ou sequências são os algoritmos mais importantes e estudados em Computação. Em Java não poderia ser diferente.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Tahoma"/>
          <w:color w:val="000000"/>
          <w:sz w:val="21"/>
          <w:szCs w:val="21"/>
        </w:rPr>
        <w:t>Em nosso curso, obviamente, também não será diferente.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Tahoma" w:hAnsi="Tahoma" w:cs="Tahoma"/>
          <w:color w:val="000000"/>
          <w:sz w:val="21"/>
          <w:szCs w:val="21"/>
        </w:rPr>
        <w:br/>
        <w:t xml:space="preserve">Escreva um programa em Java que solicita 10 números ao usuário, através de um laço </w:t>
      </w:r>
      <w:proofErr w:type="spellStart"/>
      <w:r w:rsidRPr="00E62396">
        <w:rPr>
          <w:rFonts w:ascii="Tahoma" w:hAnsi="Tahoma" w:cs="Tahoma"/>
          <w:color w:val="000000"/>
          <w:sz w:val="21"/>
          <w:szCs w:val="21"/>
        </w:rPr>
        <w:t>while</w:t>
      </w:r>
      <w:proofErr w:type="spellEnd"/>
      <w:r w:rsidRPr="00E62396">
        <w:rPr>
          <w:rFonts w:ascii="Tahoma" w:hAnsi="Tahoma" w:cs="Tahoma"/>
          <w:color w:val="000000"/>
          <w:sz w:val="21"/>
          <w:szCs w:val="21"/>
        </w:rPr>
        <w:t>, e ao final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Tahoma"/>
          <w:color w:val="000000"/>
          <w:sz w:val="21"/>
          <w:szCs w:val="21"/>
        </w:rPr>
        <w:t>mostre qual destes números é o maior.</w:t>
      </w:r>
    </w:p>
    <w:p w14:paraId="564C6D12" w14:textId="77777777" w:rsidR="00E62396" w:rsidRPr="00E62396" w:rsidRDefault="00E62396" w:rsidP="00E62396">
      <w:pPr>
        <w:pStyle w:val="PargrafodaLista"/>
        <w:rPr>
          <w:rFonts w:ascii="Tahoma" w:hAnsi="Tahoma" w:cs="Tahoma"/>
          <w:b/>
          <w:bCs/>
          <w:color w:val="000000"/>
          <w:sz w:val="21"/>
          <w:szCs w:val="21"/>
        </w:rPr>
      </w:pPr>
    </w:p>
    <w:p w14:paraId="4EE95C9F" w14:textId="77777777" w:rsidR="00E62396" w:rsidRPr="00E62396" w:rsidRDefault="00E62396" w:rsidP="00E62396">
      <w:pPr>
        <w:pStyle w:val="PargrafodaLista"/>
        <w:numPr>
          <w:ilvl w:val="0"/>
          <w:numId w:val="7"/>
        </w:num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 w:rsidRPr="00E62396">
        <w:rPr>
          <w:rFonts w:ascii="Tahoma" w:hAnsi="Tahoma" w:cs="Tahoma"/>
          <w:b/>
          <w:bCs/>
          <w:color w:val="000000"/>
          <w:sz w:val="21"/>
          <w:szCs w:val="21"/>
        </w:rPr>
        <w:t>Achando os dois maiores números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br/>
      </w:r>
      <w:r w:rsidRPr="00E62396">
        <w:rPr>
          <w:rFonts w:ascii="inherit" w:hAnsi="inherit" w:cs="Tahoma"/>
          <w:color w:val="000000"/>
          <w:sz w:val="21"/>
          <w:szCs w:val="21"/>
        </w:rPr>
        <w:t>E</w:t>
      </w:r>
      <w:r w:rsidRPr="00E62396">
        <w:rPr>
          <w:rFonts w:ascii="inherit" w:hAnsi="inherit" w:cs="Tahoma"/>
          <w:color w:val="000000"/>
          <w:sz w:val="21"/>
          <w:szCs w:val="21"/>
        </w:rPr>
        <w:t xml:space="preserve">screva um programa em Java que solicita 10 números ao usuário, através de um laço </w:t>
      </w:r>
      <w:proofErr w:type="spellStart"/>
      <w:r w:rsidRPr="00E62396">
        <w:rPr>
          <w:rFonts w:ascii="inherit" w:hAnsi="inherit" w:cs="Tahoma"/>
          <w:color w:val="000000"/>
          <w:sz w:val="21"/>
          <w:szCs w:val="21"/>
        </w:rPr>
        <w:t>while</w:t>
      </w:r>
      <w:proofErr w:type="spellEnd"/>
      <w:r w:rsidRPr="00E62396">
        <w:rPr>
          <w:rFonts w:ascii="inherit" w:hAnsi="inherit" w:cs="Tahoma"/>
          <w:color w:val="000000"/>
          <w:sz w:val="21"/>
          <w:szCs w:val="21"/>
        </w:rPr>
        <w:t>, e ao final</w:t>
      </w:r>
      <w:r w:rsidRPr="00E62396">
        <w:rPr>
          <w:rFonts w:ascii="inherit" w:hAnsi="inherit" w:cs="Tahoma"/>
          <w:color w:val="000000"/>
          <w:sz w:val="21"/>
          <w:szCs w:val="21"/>
        </w:rPr>
        <w:t xml:space="preserve"> </w:t>
      </w:r>
      <w:r w:rsidRPr="00E62396">
        <w:rPr>
          <w:rFonts w:ascii="inherit" w:hAnsi="inherit" w:cs="Tahoma"/>
          <w:color w:val="000000"/>
          <w:sz w:val="21"/>
          <w:szCs w:val="21"/>
        </w:rPr>
        <w:t>mostre os dois maiores números digitados pelo usuário.</w:t>
      </w:r>
    </w:p>
    <w:p w14:paraId="69932F8E" w14:textId="77777777" w:rsidR="00E62396" w:rsidRPr="00E62396" w:rsidRDefault="00E62396" w:rsidP="00E62396">
      <w:pPr>
        <w:pStyle w:val="PargrafodaLista"/>
        <w:rPr>
          <w:rFonts w:ascii="Tahoma" w:hAnsi="Tahoma" w:cs="Tahoma"/>
          <w:b/>
          <w:bCs/>
          <w:color w:val="000000"/>
          <w:sz w:val="21"/>
          <w:szCs w:val="21"/>
        </w:rPr>
      </w:pPr>
    </w:p>
    <w:p w14:paraId="5A94BDD8" w14:textId="77777777" w:rsidR="00E62396" w:rsidRPr="00E62396" w:rsidRDefault="00E62396" w:rsidP="00E62396">
      <w:pPr>
        <w:pStyle w:val="PargrafodaLista"/>
        <w:numPr>
          <w:ilvl w:val="0"/>
          <w:numId w:val="7"/>
        </w:num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 w:rsidRPr="00E62396">
        <w:rPr>
          <w:rFonts w:ascii="Tahoma" w:hAnsi="Tahoma" w:cs="Tahoma"/>
          <w:b/>
          <w:bCs/>
          <w:color w:val="000000"/>
          <w:sz w:val="21"/>
          <w:szCs w:val="21"/>
        </w:rPr>
        <w:t>Quadrado de asteriscos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br/>
        <w:t>Escreva um programa que lê o tamanho do lado de um quadrado e imprime um quadrado daquele tamanho com asteriscos. Seu programa deve funcionar para quadrados com lados de todos os tamanhos entre 1 e 20.</w:t>
      </w:r>
    </w:p>
    <w:p w14:paraId="1743FF82" w14:textId="77777777" w:rsidR="00E62396" w:rsidRPr="00E62396" w:rsidRDefault="00E62396" w:rsidP="00E62396">
      <w:pPr>
        <w:pStyle w:val="PargrafodaLista"/>
        <w:rPr>
          <w:rFonts w:ascii="inherit" w:hAnsi="inherit" w:cs="Arial"/>
          <w:color w:val="000000"/>
          <w:sz w:val="21"/>
          <w:szCs w:val="21"/>
        </w:rPr>
      </w:pPr>
    </w:p>
    <w:p w14:paraId="57277B58" w14:textId="28A4EFEA" w:rsidR="00E62396" w:rsidRPr="00E62396" w:rsidRDefault="00E62396" w:rsidP="00E62396">
      <w:pPr>
        <w:pStyle w:val="PargrafodaLista"/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 w:rsidRPr="00E62396">
        <w:rPr>
          <w:rFonts w:ascii="inherit" w:hAnsi="inherit" w:cs="Arial"/>
          <w:color w:val="000000"/>
          <w:sz w:val="21"/>
          <w:szCs w:val="21"/>
        </w:rPr>
        <w:t>Para lado igual a 5:</w:t>
      </w:r>
    </w:p>
    <w:p w14:paraId="0CBD1A5D" w14:textId="51E7A983" w:rsidR="00E62396" w:rsidRPr="00E62396" w:rsidRDefault="00E62396" w:rsidP="00E62396">
      <w:pPr>
        <w:pStyle w:val="PargrafodaLista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t>*****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t>*****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t>*****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t>*****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 w:cs="Arial"/>
          <w:color w:val="000000"/>
          <w:sz w:val="21"/>
          <w:szCs w:val="21"/>
        </w:rPr>
        <w:t>*****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Arial" w:hAnsi="Arial" w:cs="Arial"/>
          <w:color w:val="000000"/>
          <w:sz w:val="21"/>
          <w:szCs w:val="21"/>
        </w:rPr>
        <w:br/>
      </w:r>
    </w:p>
    <w:p w14:paraId="33DA0A69" w14:textId="4ECE1FA2" w:rsidR="00E62396" w:rsidRDefault="00E62396" w:rsidP="00E62396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14:paraId="54A05A40" w14:textId="26B31F45" w:rsidR="00E62396" w:rsidRDefault="00E62396" w:rsidP="00E62396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14:paraId="40C361A0" w14:textId="2284FC83" w:rsidR="00E62396" w:rsidRDefault="00E62396" w:rsidP="00E62396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14:paraId="62D7E8B5" w14:textId="77777777" w:rsidR="00E62396" w:rsidRDefault="00E62396" w:rsidP="00E62396">
      <w:pPr>
        <w:shd w:val="clear" w:color="auto" w:fill="FFFFFF"/>
        <w:rPr>
          <w:ins w:id="1" w:author="Unknown"/>
          <w:rFonts w:ascii="Arial" w:hAnsi="Arial" w:cs="Arial"/>
          <w:color w:val="000000"/>
          <w:sz w:val="21"/>
          <w:szCs w:val="21"/>
        </w:rPr>
      </w:pPr>
    </w:p>
    <w:p w14:paraId="4DA920E0" w14:textId="794094A2" w:rsidR="00E62396" w:rsidRPr="00E62396" w:rsidRDefault="00E62396" w:rsidP="00E62396">
      <w:pPr>
        <w:pStyle w:val="PargrafodaLista"/>
        <w:numPr>
          <w:ilvl w:val="0"/>
          <w:numId w:val="7"/>
        </w:num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E62396">
        <w:rPr>
          <w:rFonts w:ascii="Arial" w:hAnsi="Arial" w:cs="Arial"/>
          <w:b/>
          <w:bCs/>
          <w:color w:val="000000"/>
          <w:sz w:val="21"/>
          <w:szCs w:val="21"/>
        </w:rPr>
        <w:t>Quadrado de asteriscos e espaços em branco</w:t>
      </w:r>
    </w:p>
    <w:p w14:paraId="42F54E4F" w14:textId="10074DA9" w:rsidR="00E62396" w:rsidRPr="00E62396" w:rsidRDefault="00E62396" w:rsidP="00E62396">
      <w:pPr>
        <w:pStyle w:val="PargrafodaLista"/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inherit" w:hAnsi="inherit"/>
          <w:color w:val="000000"/>
          <w:sz w:val="21"/>
          <w:szCs w:val="21"/>
          <w:shd w:val="clear" w:color="auto" w:fill="FFFFFF"/>
        </w:rPr>
        <w:br/>
        <w:t>Escreva um programa que lê o tamanho do lado de um quadrado e imprime um quadrado daquele tamanho com asteriscos e espaços em branco. Seu programa deve funcionar para quadrados com lados de todos os tamanhos entre 1 e 20.</w:t>
      </w:r>
    </w:p>
    <w:p w14:paraId="7CAEAAB3" w14:textId="77777777" w:rsidR="00E62396" w:rsidRDefault="00E62396" w:rsidP="00E62396">
      <w:pPr>
        <w:pStyle w:val="PargrafodaLista"/>
        <w:spacing w:line="360" w:lineRule="auto"/>
        <w:ind w:left="1440"/>
        <w:jc w:val="both"/>
        <w:rPr>
          <w:rFonts w:ascii="inherit" w:hAnsi="inherit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inherit" w:hAnsi="inherit"/>
          <w:color w:val="000000"/>
          <w:sz w:val="21"/>
          <w:szCs w:val="21"/>
          <w:shd w:val="clear" w:color="auto" w:fill="FFFFFF"/>
        </w:rPr>
        <w:t>Para lado igual a 5:</w:t>
      </w:r>
    </w:p>
    <w:p w14:paraId="3E177A67" w14:textId="3F5ED57D" w:rsidR="00E62396" w:rsidRPr="00E62396" w:rsidRDefault="00E62396" w:rsidP="00E62396">
      <w:pPr>
        <w:spacing w:line="360" w:lineRule="auto"/>
        <w:ind w:left="1440"/>
        <w:jc w:val="both"/>
        <w:rPr>
          <w:rFonts w:ascii="inherit" w:hAnsi="inherit"/>
          <w:color w:val="000000"/>
          <w:sz w:val="21"/>
          <w:szCs w:val="21"/>
          <w:shd w:val="clear" w:color="auto" w:fill="FFFFFF"/>
        </w:rPr>
      </w:pPr>
      <w:r w:rsidRPr="00E62396">
        <w:rPr>
          <w:rFonts w:ascii="inherit" w:hAnsi="inherit"/>
          <w:color w:val="000000"/>
          <w:sz w:val="21"/>
          <w:szCs w:val="21"/>
          <w:shd w:val="clear" w:color="auto" w:fill="FFFFFF"/>
        </w:rPr>
        <w:t>*****</w:t>
      </w:r>
      <w:r w:rsidRPr="00E62396">
        <w:rPr>
          <w:rFonts w:ascii="Arial" w:hAnsi="Arial" w:cs="Arial"/>
          <w:color w:val="000000"/>
          <w:sz w:val="21"/>
          <w:szCs w:val="21"/>
        </w:rPr>
        <w:br/>
      </w:r>
      <w:r w:rsidRPr="00E62396">
        <w:rPr>
          <w:rFonts w:ascii="inherit" w:hAnsi="inherit"/>
          <w:color w:val="000000"/>
          <w:sz w:val="21"/>
          <w:szCs w:val="21"/>
          <w:shd w:val="clear" w:color="auto" w:fill="FFFFFF"/>
        </w:rPr>
        <w:t>*</w:t>
      </w:r>
      <w:r w:rsidRPr="00E62396">
        <w:rPr>
          <w:rFonts w:ascii="inherit" w:hAnsi="inherit"/>
          <w:color w:val="000000"/>
          <w:sz w:val="21"/>
          <w:szCs w:val="21"/>
          <w:shd w:val="clear" w:color="auto" w:fill="FFFFFF"/>
        </w:rPr>
        <w:t xml:space="preserve">      </w:t>
      </w:r>
      <w:r w:rsidRPr="00E62396">
        <w:rPr>
          <w:rFonts w:ascii="inherit" w:hAnsi="inherit"/>
          <w:color w:val="000000"/>
          <w:sz w:val="21"/>
          <w:szCs w:val="21"/>
          <w:shd w:val="clear" w:color="auto" w:fill="FFFFFF"/>
        </w:rPr>
        <w:t>*</w:t>
      </w:r>
    </w:p>
    <w:p w14:paraId="28B68E46" w14:textId="0CEA177C" w:rsidR="00E62396" w:rsidRPr="00E62396" w:rsidRDefault="00E62396" w:rsidP="00E62396">
      <w:pPr>
        <w:spacing w:line="360" w:lineRule="auto"/>
        <w:ind w:left="708" w:firstLine="708"/>
        <w:jc w:val="both"/>
        <w:rPr>
          <w:rFonts w:ascii="inherit" w:hAnsi="inherit"/>
          <w:color w:val="000000"/>
          <w:sz w:val="21"/>
          <w:szCs w:val="21"/>
          <w:shd w:val="clear" w:color="auto" w:fill="FFFFFF"/>
        </w:rPr>
      </w:pPr>
      <w:r w:rsidRPr="00E62396">
        <w:rPr>
          <w:rFonts w:ascii="inherit" w:hAnsi="inherit"/>
          <w:color w:val="000000"/>
          <w:sz w:val="21"/>
          <w:szCs w:val="21"/>
          <w:shd w:val="clear" w:color="auto" w:fill="FFFFFF"/>
        </w:rPr>
        <w:t>*</w:t>
      </w:r>
      <w:r>
        <w:rPr>
          <w:rFonts w:ascii="inherit" w:hAnsi="inherit"/>
          <w:color w:val="000000"/>
          <w:sz w:val="21"/>
          <w:szCs w:val="21"/>
          <w:shd w:val="clear" w:color="auto" w:fill="FFFFFF"/>
        </w:rPr>
        <w:t xml:space="preserve">      *</w:t>
      </w:r>
    </w:p>
    <w:p w14:paraId="7BD08EE3" w14:textId="20F09739" w:rsidR="00E62396" w:rsidRPr="00E62396" w:rsidRDefault="00E62396" w:rsidP="00E62396">
      <w:pPr>
        <w:spacing w:line="360" w:lineRule="auto"/>
        <w:ind w:left="708" w:firstLine="708"/>
        <w:jc w:val="both"/>
        <w:rPr>
          <w:rFonts w:ascii="inherit" w:hAnsi="inherit"/>
          <w:color w:val="000000"/>
          <w:sz w:val="21"/>
          <w:szCs w:val="21"/>
          <w:shd w:val="clear" w:color="auto" w:fill="FFFFFF"/>
        </w:rPr>
      </w:pPr>
      <w:r w:rsidRPr="00E62396">
        <w:rPr>
          <w:rFonts w:ascii="inherit" w:hAnsi="inherit"/>
          <w:color w:val="000000"/>
          <w:sz w:val="21"/>
          <w:szCs w:val="21"/>
          <w:shd w:val="clear" w:color="auto" w:fill="FFFFFF"/>
        </w:rPr>
        <w:t>*</w:t>
      </w:r>
      <w:r>
        <w:rPr>
          <w:rFonts w:ascii="inherit" w:hAnsi="inherit"/>
          <w:color w:val="000000"/>
          <w:sz w:val="21"/>
          <w:szCs w:val="21"/>
          <w:shd w:val="clear" w:color="auto" w:fill="FFFFFF"/>
        </w:rPr>
        <w:t xml:space="preserve">      *</w:t>
      </w:r>
    </w:p>
    <w:p w14:paraId="0A53073B" w14:textId="0B0693B4" w:rsidR="00045881" w:rsidRPr="00E62396" w:rsidRDefault="00E62396" w:rsidP="00E62396">
      <w:pPr>
        <w:spacing w:line="360" w:lineRule="auto"/>
        <w:ind w:left="708" w:firstLine="708"/>
        <w:jc w:val="both"/>
        <w:rPr>
          <w:rFonts w:ascii="Arial" w:hAnsi="Arial" w:cs="Arial"/>
        </w:rPr>
      </w:pPr>
      <w:r w:rsidRPr="00E62396">
        <w:rPr>
          <w:rFonts w:ascii="inherit" w:hAnsi="inherit"/>
          <w:color w:val="000000"/>
          <w:sz w:val="21"/>
          <w:szCs w:val="21"/>
          <w:shd w:val="clear" w:color="auto" w:fill="FFFFFF"/>
        </w:rPr>
        <w:t>*****</w:t>
      </w:r>
    </w:p>
    <w:sectPr w:rsidR="00045881" w:rsidRPr="00E62396" w:rsidSect="0032700A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76997" w14:textId="77777777" w:rsidR="007301C3" w:rsidRDefault="007301C3" w:rsidP="00C804A9">
      <w:r>
        <w:separator/>
      </w:r>
    </w:p>
  </w:endnote>
  <w:endnote w:type="continuationSeparator" w:id="0">
    <w:p w14:paraId="41FCCF5C" w14:textId="77777777" w:rsidR="007301C3" w:rsidRDefault="007301C3" w:rsidP="00C80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0538C" w14:textId="77777777" w:rsidR="007301C3" w:rsidRDefault="007301C3" w:rsidP="00C804A9">
      <w:r>
        <w:separator/>
      </w:r>
    </w:p>
  </w:footnote>
  <w:footnote w:type="continuationSeparator" w:id="0">
    <w:p w14:paraId="7D338B58" w14:textId="77777777" w:rsidR="007301C3" w:rsidRDefault="007301C3" w:rsidP="00C80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39472" w14:textId="77777777" w:rsidR="00C804A9" w:rsidRDefault="00A63B0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88E747" wp14:editId="331D5DD8">
              <wp:simplePos x="0" y="0"/>
              <wp:positionH relativeFrom="column">
                <wp:posOffset>70641</wp:posOffset>
              </wp:positionH>
              <wp:positionV relativeFrom="paragraph">
                <wp:posOffset>738518</wp:posOffset>
              </wp:positionV>
              <wp:extent cx="5318448" cy="0"/>
              <wp:effectExtent l="0" t="0" r="15875" b="12700"/>
              <wp:wrapNone/>
              <wp:docPr id="23" name="Conector Re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844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>
          <w:pict>
            <v:line id="Conector Reto 23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from="5.55pt,58.15pt" to="424.35pt,58.15pt" w14:anchorId="5C1696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08A5F326" wp14:editId="616DBDD0">
          <wp:simplePos x="0" y="0"/>
          <wp:positionH relativeFrom="column">
            <wp:posOffset>-10795</wp:posOffset>
          </wp:positionH>
          <wp:positionV relativeFrom="paragraph">
            <wp:posOffset>-262890</wp:posOffset>
          </wp:positionV>
          <wp:extent cx="1226600" cy="1026000"/>
          <wp:effectExtent l="0" t="0" r="5715" b="3175"/>
          <wp:wrapTopAndBottom/>
          <wp:docPr id="24" name="Imagem 24" descr="Uma imagem contendo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Captura de Tela 2020-04-20 às 18.37.4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600" cy="102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A17B991" wp14:editId="0B36C3D3">
          <wp:simplePos x="0" y="0"/>
          <wp:positionH relativeFrom="column">
            <wp:posOffset>2296795</wp:posOffset>
          </wp:positionH>
          <wp:positionV relativeFrom="paragraph">
            <wp:posOffset>-231982</wp:posOffset>
          </wp:positionV>
          <wp:extent cx="3153410" cy="808355"/>
          <wp:effectExtent l="0" t="0" r="0" b="4445"/>
          <wp:wrapTopAndBottom/>
          <wp:docPr id="25" name="Imagem 25" descr="Uma imagem contendo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Captura de Tela 2020-04-20 às 18.41.39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3410" cy="808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99F"/>
    <w:multiLevelType w:val="hybridMultilevel"/>
    <w:tmpl w:val="B6CADE8E"/>
    <w:lvl w:ilvl="0" w:tplc="36F0E758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B1DEE"/>
    <w:multiLevelType w:val="hybridMultilevel"/>
    <w:tmpl w:val="80523D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DB7F1D"/>
    <w:multiLevelType w:val="hybridMultilevel"/>
    <w:tmpl w:val="835CD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06A0D"/>
    <w:multiLevelType w:val="hybridMultilevel"/>
    <w:tmpl w:val="73086B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AC7277"/>
    <w:multiLevelType w:val="hybridMultilevel"/>
    <w:tmpl w:val="2BDCE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741B4"/>
    <w:multiLevelType w:val="hybridMultilevel"/>
    <w:tmpl w:val="ABF2D1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F2A92"/>
    <w:multiLevelType w:val="hybridMultilevel"/>
    <w:tmpl w:val="592C88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D620332C">
      <w:numFmt w:val="bullet"/>
      <w:lvlText w:val=""/>
      <w:lvlJc w:val="left"/>
      <w:pPr>
        <w:ind w:left="2352" w:hanging="372"/>
      </w:pPr>
      <w:rPr>
        <w:rFonts w:ascii="Symbol" w:eastAsiaTheme="minorEastAsia" w:hAnsi="Symbol" w:cstheme="minorBidi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ED"/>
    <w:rsid w:val="00005DBE"/>
    <w:rsid w:val="00045881"/>
    <w:rsid w:val="000A6E05"/>
    <w:rsid w:val="00104415"/>
    <w:rsid w:val="001159D9"/>
    <w:rsid w:val="00147509"/>
    <w:rsid w:val="001F7ADA"/>
    <w:rsid w:val="0032700A"/>
    <w:rsid w:val="003D6C61"/>
    <w:rsid w:val="00435370"/>
    <w:rsid w:val="0049268B"/>
    <w:rsid w:val="005511B1"/>
    <w:rsid w:val="005561BF"/>
    <w:rsid w:val="005A3749"/>
    <w:rsid w:val="005D02AB"/>
    <w:rsid w:val="00682178"/>
    <w:rsid w:val="006E4961"/>
    <w:rsid w:val="00702122"/>
    <w:rsid w:val="00724030"/>
    <w:rsid w:val="007301C3"/>
    <w:rsid w:val="00790E5F"/>
    <w:rsid w:val="008060ED"/>
    <w:rsid w:val="0081437E"/>
    <w:rsid w:val="00895027"/>
    <w:rsid w:val="00915494"/>
    <w:rsid w:val="0093465D"/>
    <w:rsid w:val="009634F3"/>
    <w:rsid w:val="009A5DB3"/>
    <w:rsid w:val="00A63B04"/>
    <w:rsid w:val="00AA7BB3"/>
    <w:rsid w:val="00B34840"/>
    <w:rsid w:val="00C804A9"/>
    <w:rsid w:val="00C96A0C"/>
    <w:rsid w:val="00D93EB4"/>
    <w:rsid w:val="00DF0BCD"/>
    <w:rsid w:val="00E2008F"/>
    <w:rsid w:val="00E2788D"/>
    <w:rsid w:val="00E57976"/>
    <w:rsid w:val="00E62396"/>
    <w:rsid w:val="00F559E1"/>
    <w:rsid w:val="00FB2109"/>
    <w:rsid w:val="00FC6A89"/>
    <w:rsid w:val="024E161A"/>
    <w:rsid w:val="0A10C9DE"/>
    <w:rsid w:val="0DB5C7F8"/>
    <w:rsid w:val="0E2787C2"/>
    <w:rsid w:val="1A83655E"/>
    <w:rsid w:val="2362C35C"/>
    <w:rsid w:val="56E5F22B"/>
    <w:rsid w:val="5BCB512F"/>
    <w:rsid w:val="5F470844"/>
    <w:rsid w:val="678F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3C9D3"/>
  <w14:defaultImageDpi w14:val="32767"/>
  <w15:chartTrackingRefBased/>
  <w15:docId w15:val="{40EA219E-75A1-3740-97BB-BB76BB25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34F3"/>
    <w:rPr>
      <w:rFonts w:ascii="Cambria" w:eastAsia="MS Mincho" w:hAnsi="Cambr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DIO">
    <w:name w:val="AUDIO"/>
    <w:basedOn w:val="Normal"/>
    <w:qFormat/>
    <w:rsid w:val="009634F3"/>
    <w:pPr>
      <w:spacing w:line="360" w:lineRule="auto"/>
      <w:ind w:left="57" w:right="57"/>
    </w:pPr>
    <w:rPr>
      <w:rFonts w:ascii="Arial" w:eastAsia="Times New Roman" w:hAnsi="Arial" w:cs="Times New Roman"/>
      <w:i/>
      <w:sz w:val="22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634F3"/>
    <w:pPr>
      <w:ind w:left="720"/>
      <w:contextualSpacing/>
    </w:pPr>
    <w:rPr>
      <w:rFonts w:asciiTheme="minorHAnsi" w:eastAsiaTheme="minorEastAsia" w:hAnsiTheme="minorHAnsi"/>
    </w:rPr>
  </w:style>
  <w:style w:type="character" w:styleId="Hyperlink">
    <w:name w:val="Hyperlink"/>
    <w:basedOn w:val="Fontepargpadro"/>
    <w:uiPriority w:val="99"/>
    <w:unhideWhenUsed/>
    <w:rsid w:val="00682178"/>
    <w:rPr>
      <w:color w:val="0000FF"/>
      <w:u w:val="single"/>
    </w:rPr>
  </w:style>
  <w:style w:type="character" w:styleId="MenoPendente">
    <w:name w:val="Unresolved Mention"/>
    <w:basedOn w:val="Fontepargpadro"/>
    <w:uiPriority w:val="99"/>
    <w:rsid w:val="000A6E05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11B1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11B1"/>
    <w:rPr>
      <w:rFonts w:ascii="Times New Roman" w:eastAsia="MS Mincho" w:hAnsi="Times New Roman" w:cs="Times New Roman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804A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804A9"/>
    <w:rPr>
      <w:rFonts w:ascii="Cambria" w:eastAsia="MS Mincho" w:hAnsi="Cambr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804A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04A9"/>
    <w:rPr>
      <w:rFonts w:ascii="Cambria" w:eastAsia="MS Mincho" w:hAnsi="Cambria"/>
      <w:sz w:val="24"/>
      <w:szCs w:val="24"/>
    </w:rPr>
  </w:style>
  <w:style w:type="table" w:styleId="Tabelacomgrade">
    <w:name w:val="Table Grid"/>
    <w:basedOn w:val="Tabelanormal"/>
    <w:uiPriority w:val="39"/>
    <w:rsid w:val="00045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1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Exibir">
  <a:themeElements>
    <a:clrScheme name="Exibir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Exibir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Exibir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6F323-E36A-4046-A6C4-B48F228E6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Ferreira Afonso</dc:creator>
  <cp:keywords/>
  <dc:description/>
  <cp:lastModifiedBy>pc</cp:lastModifiedBy>
  <cp:revision>2</cp:revision>
  <cp:lastPrinted>2020-04-20T21:24:00Z</cp:lastPrinted>
  <dcterms:created xsi:type="dcterms:W3CDTF">2024-03-28T13:46:00Z</dcterms:created>
  <dcterms:modified xsi:type="dcterms:W3CDTF">2024-03-28T13:46:00Z</dcterms:modified>
</cp:coreProperties>
</file>